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Style w:val="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bookmarkStart w:colFirst="0" w:colLast="0" w:name="_rwhpoy9975hm" w:id="0"/>
      <w:bookmarkEnd w:id="0"/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Задача №1</w:t>
      </w:r>
    </w:p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Стандартная библиотека содержит std::bitset и специализацию шаблона std::vector&lt;bool&gt; для эффективного хранения и обработки большого объема данных для битов и bool. Наша задача реализовать контейнер для компактного хранения значени</w:t>
      </w: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я</w:t>
      </w: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 множества тритов. Трит аналог бита в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  <w:rPrChange w:author="Anonymous" w:id="1" w:date="2017-09-28T17:21:05Z">
              <w:rPr>
                <w:color w:val="1155cc"/>
                <w:u w:val="single"/>
              </w:rPr>
            </w:rPrChange>
          </w:rPr>
          <w:t xml:space="preserve">Троичной системе счисления</w:t>
        </w:r>
      </w:hyperlink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. Для симметричной троичной системы его можно определить как {False, Unknown, True} или {-1, 0, 1}  (Логики Клини и Приста соответственно). Таблицы истинности для операций NOT, AND, OR даны на странице: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  <w:rPrChange w:author="Anonymous" w:id="1" w:date="2017-09-28T17:21:05Z">
              <w:rPr>
                <w:color w:val="1155cc"/>
                <w:u w:val="single"/>
              </w:rPr>
            </w:rPrChange>
          </w:rPr>
          <w:t xml:space="preserve">Троичная логика</w:t>
        </w:r>
      </w:hyperlink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(F: FALSE, U: UNKNOWN, T: TRUE)</w:t>
      </w:r>
    </w:p>
    <w:tbl>
      <w:tblPr>
        <w:tblStyle w:val="Table1"/>
        <w:tblW w:w="111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555"/>
        <w:gridCol w:w="555"/>
        <w:tblGridChange w:id="0">
          <w:tblGrid>
            <w:gridCol w:w="555"/>
            <w:gridCol w:w="55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¬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0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tbl>
      <w:tblPr>
        <w:tblStyle w:val="Table2"/>
        <w:tblW w:w="267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450"/>
        <w:gridCol w:w="555"/>
        <w:gridCol w:w="555"/>
        <w:gridCol w:w="555"/>
        <w:gridCol w:w="555"/>
        <w:tblGridChange w:id="0">
          <w:tblGrid>
            <w:gridCol w:w="450"/>
            <w:gridCol w:w="555"/>
            <w:gridCol w:w="555"/>
            <w:gridCol w:w="555"/>
            <w:gridCol w:w="555"/>
          </w:tblGrid>
        </w:tblGridChange>
      </w:tblGrid>
      <w:tr>
        <w:tc>
          <w:tcPr>
            <w:gridSpan w:val="2"/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 ∧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ins w:author="Кирилл Мерецкий" w:id="3" w:date="2018-03-12T07:09:03Z">
              <w:r w:rsidDel="00000000" w:rsidR="00000000" w:rsidRPr="00000000">
                <w:rPr>
                  <w:sz w:val="28"/>
                  <w:szCs w:val="28"/>
                  <w:shd w:fill="f9f9f9" w:val="clear"/>
                  <w:rtl w:val="0"/>
                  <w:rPrChange w:author="Anonymous" w:id="1" w:date="2017-09-28T17:21:05Z">
                    <w:rPr>
                      <w:sz w:val="21"/>
                      <w:szCs w:val="21"/>
                      <w:shd w:fill="f9f9f9" w:val="clear"/>
                    </w:rPr>
                  </w:rPrChange>
                </w:rPr>
                <w:t xml:space="preserve">д</w:t>
              </w:r>
            </w:ins>
            <w:del w:author="Кирилл Мерецкий" w:id="3" w:date="2018-03-12T07:09:03Z">
              <w:r w:rsidDel="00000000" w:rsidR="00000000" w:rsidRPr="00000000">
                <w:rPr>
                  <w:b w:val="1"/>
                  <w:i w:val="1"/>
                  <w:sz w:val="28"/>
                  <w:szCs w:val="28"/>
                  <w:shd w:fill="f2f2f2" w:val="clear"/>
                  <w:rtl w:val="0"/>
                  <w:rPrChange w:author="Anonymous" w:id="1" w:date="2017-09-28T17:21:05Z">
                    <w:rPr>
                      <w:b w:val="1"/>
                      <w:i w:val="1"/>
                      <w:sz w:val="21"/>
                      <w:szCs w:val="21"/>
                      <w:shd w:fill="f2f2f2" w:val="clear"/>
                    </w:rPr>
                  </w:rPrChange>
                </w:rPr>
                <w:delText xml:space="preserve">B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ins w:author="Савелий Кулижников" w:id="4" w:date="2018-01-11T05:37:29Z"/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</w:pPr>
      <w:ins w:author="Савелий Кулижников" w:id="4" w:date="2018-01-11T05:37:29Z">
        <w:bookmarkStart w:colFirst="0" w:colLast="0" w:name="_aoxgbtoasurp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7">
      <w:pPr>
        <w:contextualSpacing w:val="0"/>
        <w:rPr>
          <w:ins w:author="Савелий Кулижников" w:id="4" w:date="2018-01-11T05:37:29Z"/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</w:pPr>
      <w:ins w:author="Савелий Кулижников" w:id="4" w:date="2018-01-11T05:37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contextualSpacing w:val="0"/>
        <w:rPr>
          <w:ins w:author="Савелий Кулижников" w:id="4" w:date="2018-01-11T05:37:29Z"/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</w:pPr>
      <w:ins w:author="Савелий Кулижников" w:id="4" w:date="2018-01-11T05:37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contextualSpacing w:val="0"/>
        <w:rPr>
          <w:ins w:author="Савелий Кулижников" w:id="4" w:date="2018-01-11T05:37:29Z"/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</w:pPr>
      <w:ins w:author="Савелий Кулижников" w:id="4" w:date="2018-01-11T05:37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  <w:shd w:fill="f9f9f9" w:val="clear"/>
          <w:rPrChange w:author="Anonymous" w:id="1" w:date="2017-09-28T17:21:05Z">
            <w:rPr>
              <w:sz w:val="21"/>
              <w:szCs w:val="21"/>
              <w:shd w:fill="f9f9f9" w:val="clear"/>
            </w:rPr>
          </w:rPrChange>
        </w:rPr>
        <w:pPrChange w:author="Савелий Кулижников" w:id="0" w:date="2018-01-11T05:37:2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tbl>
      <w:tblPr>
        <w:tblStyle w:val="Table3"/>
        <w:tblW w:w="2670.0" w:type="dxa"/>
        <w:jc w:val="left"/>
        <w:tblInd w:w="80.0" w:type="pc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450"/>
        <w:gridCol w:w="555"/>
        <w:gridCol w:w="555"/>
        <w:gridCol w:w="555"/>
        <w:gridCol w:w="555"/>
        <w:tblGridChange w:id="0">
          <w:tblGrid>
            <w:gridCol w:w="450"/>
            <w:gridCol w:w="555"/>
            <w:gridCol w:w="555"/>
            <w:gridCol w:w="555"/>
            <w:gridCol w:w="555"/>
          </w:tblGrid>
        </w:tblGridChange>
      </w:tblGrid>
      <w:tr>
        <w:tc>
          <w:tcPr>
            <w:gridSpan w:val="2"/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 ∨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i w:val="1"/>
                    <w:sz w:val="21"/>
                    <w:szCs w:val="21"/>
                    <w:shd w:fill="f2f2f2" w:val="clear"/>
                  </w:rPr>
                </w:rPrChange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F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U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</w:tr>
      <w:t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b w:val="1"/>
                <w:sz w:val="28"/>
                <w:szCs w:val="28"/>
                <w:shd w:fill="f2f2f2" w:val="clear"/>
                <w:rtl w:val="0"/>
                <w:rPrChange w:author="Anonymous" w:id="1" w:date="2017-09-28T17:21:05Z">
                  <w:rPr>
                    <w:b w:val="1"/>
                    <w:sz w:val="21"/>
                    <w:szCs w:val="21"/>
                    <w:shd w:fill="f2f2f2" w:val="clear"/>
                  </w:rPr>
                </w:rPrChange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Title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shd w:fill="f9f9f9" w:val="clear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pPrChange w:author="Anonymous" w:id="0" w:date="2017-09-08T09:45:2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20" w:before="220" w:lineRule="auto"/>
                  <w:contextualSpacing w:val="0"/>
                  <w:jc w:val="center"/>
                </w:pPr>
              </w:pPrChange>
            </w:pPr>
            <w:r w:rsidDel="00000000" w:rsidR="00000000" w:rsidRPr="00000000">
              <w:rPr>
                <w:sz w:val="28"/>
                <w:szCs w:val="28"/>
                <w:shd w:fill="f9f9f9" w:val="clear"/>
                <w:rtl w:val="0"/>
                <w:rPrChange w:author="Anonymous" w:id="1" w:date="2017-09-28T17:21:05Z">
                  <w:rPr>
                    <w:sz w:val="21"/>
                    <w:szCs w:val="21"/>
                    <w:shd w:fill="f9f9f9" w:val="clear"/>
                  </w:rPr>
                </w:rPrChange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Для хранения одного трита достаточно 2 битов. Поэтому контейнеры из std неэффективно расходуют память для хранения тритов. Наш контейнер должен реализовать динамическое управление массивом типа uint[] для хранения тритов. Код должен учитывать что uint может быть разным на разных платформах. При обращении к неустановленным тритам чтение должно возвращать значение Unknown, а запись Unknown не приводить к выделению памяти для хранения данных. То есть:</w:t>
      </w:r>
    </w:p>
    <w:p w:rsidR="00000000" w:rsidDel="00000000" w:rsidP="00000000" w:rsidRDefault="00000000" w:rsidRPr="00000000" w14:paraId="0000004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enum Trit{False, Unknown, True};</w:t>
      </w:r>
    </w:p>
    <w:p w:rsidR="00000000" w:rsidDel="00000000" w:rsidP="00000000" w:rsidRDefault="00000000" w:rsidRPr="00000000" w14:paraId="00000048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</w:rPr>
          </w:rPrChange>
        </w:rPr>
        <w:t xml:space="preserve">……….</w:t>
      </w:r>
    </w:p>
    <w:p w:rsidR="00000000" w:rsidDel="00000000" w:rsidP="00000000" w:rsidRDefault="00000000" w:rsidRPr="00000000" w14:paraId="0000004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//резерв памяти для хранения 1000 тритов</w:t>
      </w:r>
    </w:p>
    <w:p w:rsidR="00000000" w:rsidDel="00000000" w:rsidP="00000000" w:rsidRDefault="00000000" w:rsidRPr="00000000" w14:paraId="0000004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TritSet set(1000); </w:t>
      </w:r>
    </w:p>
    <w:p w:rsidR="00000000" w:rsidDel="00000000" w:rsidP="00000000" w:rsidRDefault="00000000" w:rsidRPr="00000000" w14:paraId="0000004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length of internal array</w:t>
      </w:r>
    </w:p>
    <w:p w:rsidR="00000000" w:rsidDel="00000000" w:rsidP="00000000" w:rsidRDefault="00000000" w:rsidRPr="00000000" w14:paraId="0000004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size_t allocLength = set.capacity();</w:t>
      </w:r>
    </w:p>
    <w:p w:rsidR="00000000" w:rsidDel="00000000" w:rsidP="00000000" w:rsidRDefault="00000000" w:rsidRPr="00000000" w14:paraId="0000004D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&gt;= 1000*2 / 8 / sizeof(uint) );</w:t>
      </w:r>
    </w:p>
    <w:p w:rsidR="00000000" w:rsidDel="00000000" w:rsidP="00000000" w:rsidRDefault="00000000" w:rsidRPr="00000000" w14:paraId="0000004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1000*2 - min bits count</w:t>
      </w:r>
    </w:p>
    <w:p w:rsidR="00000000" w:rsidDel="00000000" w:rsidP="00000000" w:rsidRDefault="00000000" w:rsidRPr="00000000" w14:paraId="0000004F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1000*2 / 8 - min bytes count</w:t>
      </w:r>
    </w:p>
    <w:p w:rsidR="00000000" w:rsidDel="00000000" w:rsidP="00000000" w:rsidRDefault="00000000" w:rsidRPr="00000000" w14:paraId="0000005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1000*2 / 8 / sizeof(uint) - min uint[] size</w:t>
      </w:r>
    </w:p>
    <w:p w:rsidR="00000000" w:rsidDel="00000000" w:rsidP="00000000" w:rsidRDefault="00000000" w:rsidRPr="00000000" w14:paraId="0000005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//не выделяет никакой памяти</w:t>
      </w:r>
    </w:p>
    <w:p w:rsidR="00000000" w:rsidDel="00000000" w:rsidP="00000000" w:rsidRDefault="00000000" w:rsidRPr="00000000" w14:paraId="0000005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set[1000’000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’000] = Unknown; </w:t>
      </w:r>
    </w:p>
    <w:p w:rsidR="00000000" w:rsidDel="00000000" w:rsidP="00000000" w:rsidRDefault="00000000" w:rsidRPr="00000000" w14:paraId="0000005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== set.capacity());</w:t>
      </w:r>
    </w:p>
    <w:p w:rsidR="00000000" w:rsidDel="00000000" w:rsidP="00000000" w:rsidRDefault="00000000" w:rsidRPr="00000000" w14:paraId="00000055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false, but no exception or memory allocation</w:t>
      </w:r>
    </w:p>
    <w:p w:rsidR="00000000" w:rsidDel="00000000" w:rsidP="00000000" w:rsidRDefault="00000000" w:rsidRPr="00000000" w14:paraId="00000057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if(set[2000’000’0`00]==True){} </w:t>
      </w:r>
    </w:p>
    <w:p w:rsidR="00000000" w:rsidDel="00000000" w:rsidP="00000000" w:rsidRDefault="00000000" w:rsidRPr="00000000" w14:paraId="00000058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== set.capacity());</w:t>
      </w:r>
    </w:p>
    <w:p w:rsidR="00000000" w:rsidDel="00000000" w:rsidP="00000000" w:rsidRDefault="00000000" w:rsidRPr="00000000" w14:paraId="0000005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//выделение памяти</w:t>
      </w:r>
    </w:p>
    <w:p w:rsidR="00000000" w:rsidDel="00000000" w:rsidP="00000000" w:rsidRDefault="00000000" w:rsidRPr="00000000" w14:paraId="0000005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set[1000’000’000] = True; </w:t>
      </w:r>
    </w:p>
    <w:p w:rsidR="00000000" w:rsidDel="00000000" w:rsidP="00000000" w:rsidRDefault="00000000" w:rsidRPr="00000000" w14:paraId="0000005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&lt; set.capacity());</w:t>
      </w:r>
    </w:p>
    <w:p w:rsidR="00000000" w:rsidDel="00000000" w:rsidP="00000000" w:rsidRDefault="00000000" w:rsidRPr="00000000" w14:paraId="0000005D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//no memory operations</w:t>
      </w:r>
    </w:p>
    <w:p w:rsidR="00000000" w:rsidDel="00000000" w:rsidP="00000000" w:rsidRDefault="00000000" w:rsidRPr="00000000" w14:paraId="0000005F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allocLength = set.capacity();</w:t>
      </w:r>
    </w:p>
    <w:p w:rsidR="00000000" w:rsidDel="00000000" w:rsidP="00000000" w:rsidRDefault="00000000" w:rsidRPr="00000000" w14:paraId="0000006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set[1000’000’000] = Unknown; </w:t>
      </w:r>
    </w:p>
    <w:p w:rsidR="00000000" w:rsidDel="00000000" w:rsidP="00000000" w:rsidRDefault="00000000" w:rsidRPr="00000000" w14:paraId="0000006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set[1000’000] = False; </w:t>
      </w:r>
    </w:p>
    <w:p w:rsidR="00000000" w:rsidDel="00000000" w:rsidP="00000000" w:rsidRDefault="00000000" w:rsidRPr="00000000" w14:paraId="0000006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== set.capacity());</w:t>
      </w:r>
    </w:p>
    <w:p w:rsidR="00000000" w:rsidDel="00000000" w:rsidP="00000000" w:rsidRDefault="00000000" w:rsidRPr="00000000" w14:paraId="0000006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//освобождение памяти до начального значения или </w:t>
      </w:r>
    </w:p>
    <w:p w:rsidR="00000000" w:rsidDel="00000000" w:rsidP="00000000" w:rsidRDefault="00000000" w:rsidRPr="00000000" w14:paraId="00000065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//до значения необходимого для хранения последнего установленного трита</w:t>
      </w:r>
    </w:p>
    <w:p w:rsidR="00000000" w:rsidDel="00000000" w:rsidP="00000000" w:rsidRDefault="00000000" w:rsidRPr="00000000" w14:paraId="0000006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//в данном случае для трита 1000’000</w:t>
      </w:r>
    </w:p>
    <w:p w:rsidR="00000000" w:rsidDel="00000000" w:rsidP="00000000" w:rsidRDefault="00000000" w:rsidRPr="00000000" w14:paraId="00000067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set.shrink(); </w:t>
      </w:r>
    </w:p>
    <w:p w:rsidR="00000000" w:rsidDel="00000000" w:rsidP="00000000" w:rsidRDefault="00000000" w:rsidRPr="00000000" w14:paraId="00000068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assert(allocLength &gt; set.capacity());</w:t>
      </w:r>
    </w:p>
    <w:p w:rsidR="00000000" w:rsidDel="00000000" w:rsidP="00000000" w:rsidRDefault="00000000" w:rsidRPr="00000000" w14:paraId="0000006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Реализовать перегрузку операций AND, OR, NOT с расширением результата для хранения необходимых данных. То есть</w:t>
      </w:r>
    </w:p>
    <w:p w:rsidR="00000000" w:rsidDel="00000000" w:rsidP="00000000" w:rsidRDefault="00000000" w:rsidRPr="00000000" w14:paraId="0000006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TritSet setA(1000); </w:t>
      </w:r>
    </w:p>
    <w:p w:rsidR="00000000" w:rsidDel="00000000" w:rsidP="00000000" w:rsidRDefault="00000000" w:rsidRPr="00000000" w14:paraId="0000006D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TritSet setB(2000); </w:t>
      </w:r>
    </w:p>
    <w:p w:rsidR="00000000" w:rsidDel="00000000" w:rsidP="00000000" w:rsidRDefault="00000000" w:rsidRPr="00000000" w14:paraId="0000006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TritSet setC = setA &amp; setB;</w:t>
      </w:r>
    </w:p>
    <w:p w:rsidR="00000000" w:rsidDel="00000000" w:rsidP="00000000" w:rsidRDefault="00000000" w:rsidRPr="00000000" w14:paraId="0000006F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assert(setC.capacity() == setB.capacity());</w:t>
      </w:r>
    </w:p>
    <w:p w:rsidR="00000000" w:rsidDel="00000000" w:rsidP="00000000" w:rsidRDefault="00000000" w:rsidRPr="00000000" w14:paraId="0000007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i w:val="1"/>
          <w:sz w:val="28"/>
          <w:szCs w:val="28"/>
          <w:rPrChange w:author="Anonymous" w:id="1" w:date="2017-09-28T17:21:05Z">
            <w:rPr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sz w:val="28"/>
          <w:szCs w:val="28"/>
          <w:rtl w:val="0"/>
          <w:rPrChange w:author="Anonymous" w:id="1" w:date="2017-09-28T17:21:05Z">
            <w:rPr/>
          </w:rPrChange>
        </w:rPr>
        <w:t xml:space="preserve">Дополнительно реализовать методы:</w:t>
      </w:r>
    </w:p>
    <w:p w:rsidR="00000000" w:rsidDel="00000000" w:rsidP="00000000" w:rsidRDefault="00000000" w:rsidRPr="00000000" w14:paraId="0000007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//число установленных в данное значение тритов</w:t>
      </w:r>
    </w:p>
    <w:p w:rsidR="00000000" w:rsidDel="00000000" w:rsidP="00000000" w:rsidRDefault="00000000" w:rsidRPr="00000000" w14:paraId="0000007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//для трита Unknown - число значений Unknown до последнего установленного трита</w:t>
      </w:r>
    </w:p>
    <w:p w:rsidR="00000000" w:rsidDel="00000000" w:rsidP="00000000" w:rsidRDefault="00000000" w:rsidRPr="00000000" w14:paraId="00000075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size_t cardinality(Trit value);</w:t>
      </w:r>
    </w:p>
    <w:p w:rsidR="00000000" w:rsidDel="00000000" w:rsidP="00000000" w:rsidRDefault="00000000" w:rsidRPr="00000000" w14:paraId="0000007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//аналогично но сразу для всех типов тритов</w:t>
      </w:r>
    </w:p>
    <w:p w:rsidR="00000000" w:rsidDel="00000000" w:rsidP="00000000" w:rsidRDefault="00000000" w:rsidRPr="00000000" w14:paraId="00000077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std::unordered_map&lt; Trit, int, std::hash&lt;int&gt; &gt; cardinality();</w:t>
      </w:r>
    </w:p>
    <w:p w:rsidR="00000000" w:rsidDel="00000000" w:rsidP="00000000" w:rsidRDefault="00000000" w:rsidRPr="00000000" w14:paraId="00000078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i w:val="1"/>
          <w:sz w:val="28"/>
          <w:szCs w:val="28"/>
          <w:rPrChange w:author="Anonymous" w:id="1" w:date="2017-09-28T17:21:05Z">
            <w:rPr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забыть содержимое от lastIndex и дальше</w:t>
      </w:r>
    </w:p>
    <w:p w:rsidR="00000000" w:rsidDel="00000000" w:rsidP="00000000" w:rsidRDefault="00000000" w:rsidRPr="00000000" w14:paraId="0000007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void trim(size_t lastIndex);</w:t>
      </w:r>
    </w:p>
    <w:p w:rsidR="00000000" w:rsidDel="00000000" w:rsidP="00000000" w:rsidRDefault="00000000" w:rsidRPr="00000000" w14:paraId="0000007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// logical length - индекс последнего не Unknown трита +1</w:t>
      </w:r>
    </w:p>
    <w:p w:rsidR="00000000" w:rsidDel="00000000" w:rsidP="00000000" w:rsidRDefault="00000000" w:rsidRPr="00000000" w14:paraId="0000007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sz w:val="28"/>
          <w:szCs w:val="28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  <w:rPrChange w:author="Anonymous" w:id="1" w:date="2017-09-28T17:21:05Z">
            <w:rPr>
              <w:rFonts w:ascii="Courier New" w:cs="Courier New" w:eastAsia="Courier New" w:hAnsi="Courier New"/>
              <w:i w:val="1"/>
            </w:rPr>
          </w:rPrChange>
        </w:rPr>
        <w:t xml:space="preserve">size_t length();</w:t>
      </w:r>
    </w:p>
    <w:p w:rsidR="00000000" w:rsidDel="00000000" w:rsidP="00000000" w:rsidRDefault="00000000" w:rsidRPr="00000000" w14:paraId="0000007D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28"/>
          <w:szCs w:val="28"/>
          <w:rPrChange w:author="Anonymous" w:id="1" w:date="2017-09-28T17:21:05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pPrChange w:author="Anonymous" w:id="0" w:date="2017-09-08T09:45:2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pPrChange w:author="Anonymous" w:id="0" w:date="2017-09-08T09:45:2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t xml:space="preserve">Для проверки корректности работы необходимо покрыть unit test-ами все публичные методы и операторы.</w:t>
      </w:r>
    </w:p>
    <w:p w:rsidR="00000000" w:rsidDel="00000000" w:rsidP="00000000" w:rsidRDefault="00000000" w:rsidRPr="00000000" w14:paraId="0000008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pPrChange w:author="Anonymous" w:id="0" w:date="2017-09-08T09:45:2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t xml:space="preserve">В качестве библиотеки для тестирования использовать Google Test Framework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  <w:rPrChange w:author="Anonymous" w:id="1" w:date="2017-09-28T17:21:05Z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rPrChange>
          </w:rPr>
          <w:t xml:space="preserve">https://ru.wikipedia.org/wiki/Google_C%2B%2B_Testing_Framework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t xml:space="preserve">)</w:t>
      </w:r>
    </w:p>
    <w:p w:rsidR="00000000" w:rsidDel="00000000" w:rsidP="00000000" w:rsidRDefault="00000000" w:rsidRPr="00000000" w14:paraId="0000008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pPrChange w:author="Anonymous" w:id="0" w:date="2017-09-08T09:45:2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  <w:rPrChange w:author="Anonymous" w:id="1" w:date="2017-09-28T17:21:05Z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rPrChange>
          </w:rPr>
          <w:t xml:space="preserve">http://www.ibm.com/developerworks/aix/library/au-googletestingframework.html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rPrChange w:author="Anonymous" w:id="1" w:date="2017-09-28T17:21:05Z">
            <w:rPr>
              <w:rFonts w:ascii="Times New Roman" w:cs="Times New Roman" w:eastAsia="Times New Roman" w:hAnsi="Times New Roman"/>
              <w:sz w:val="28"/>
              <w:szCs w:val="28"/>
            </w:rPr>
          </w:rPrChange>
        </w:rPr>
        <w:pPrChange w:author="Anonymous" w:id="0" w:date="2017-09-08T09:45:2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contextualSpacing w:val="0"/>
        <w:jc w:val="left"/>
        <w:rPr>
          <w:sz w:val="52"/>
          <w:szCs w:val="52"/>
          <w:rPrChange w:author="Anonymous" w:id="2" w:date="2017-09-08T09:45:20Z">
            <w:rPr/>
          </w:rPrChange>
        </w:rPr>
        <w:pPrChange w:author="Anonymous" w:id="0" w:date="2017-09-08T09:45:2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</w:pPr>
        </w:pPrChange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0"/>
      <w:pgNumType w:start="1"/>
      <w:sectPrChange w:author="Ruslan Khojiev" w:id="0" w:date="2017-10-16T10:56:00Z">
        <w:sectPr w:rsidR="000000" w:rsidDel="000000" w:rsidRPr="000000" w:rsidSect="000000">
          <w:pgMar w:bottom="1440" w:top="1440" w:left="1440" w:right="1440" w:header="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contextualSpacing w:val="0"/>
      <w:rPr>
        <w:ins w:author="Ruslan Khojiev" w:id="6" w:date="2017-10-16T10:56:00Z"/>
        <w:rPrChange w:author="Ruslan Khojiev" w:id="0" w:date="2017-10-16T10:56:00Z">
          <w:rPr/>
        </w:rPrChange>
      </w:rPr>
    </w:pPr>
    <w:ins w:author="Ruslan Khojiev" w:id="6" w:date="2017-10-16T10:56:00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contextualSpacing w:val="0"/>
      <w:rPr>
        <w:ins w:author="Ruslan Khojiev" w:id="6" w:date="2017-10-16T10:56:00Z"/>
        <w:rPrChange w:author="Ruslan Khojiev" w:id="0" w:date="2017-10-16T10:56:00Z">
          <w:rPr/>
        </w:rPrChange>
      </w:rPr>
    </w:pPr>
    <w:ins w:author="Ruslan Khojiev" w:id="6" w:date="2017-10-16T10:56:00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www.ibm.com/developerworks/aix/library/au-googletestingframewo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7" Type="http://schemas.openxmlformats.org/officeDocument/2006/relationships/hyperlink" Target="https://ru.wikipedia.org/wiki/%D0%A2%D1%80%D0%BE%D0%B8%D1%87%D0%BD%D0%B0%D1%8F_%D0%BB%D0%BE%D0%B3%D0%B8%D0%BA%D0%B0" TargetMode="External"/><Relationship Id="rId8" Type="http://schemas.openxmlformats.org/officeDocument/2006/relationships/hyperlink" Target="https://ru.wikipedia.org/wiki/Google_C%2B%2B_Testing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